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87" w:rsidRPr="00866187" w:rsidRDefault="00534787" w:rsidP="005347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Directions</w:t>
      </w:r>
    </w:p>
    <w:p w:rsidR="00534787" w:rsidRPr="00866187" w:rsidRDefault="00534787" w:rsidP="005347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87">
        <w:rPr>
          <w:rFonts w:ascii="Verdana" w:eastAsia="Times New Roman" w:hAnsi="Verdana" w:cs="Times New Roman"/>
          <w:b/>
          <w:color w:val="000000"/>
          <w:sz w:val="18"/>
          <w:szCs w:val="18"/>
        </w:rPr>
        <w:t>Please submit your solution in .NET using C# and provide all source, test and build support files. If you are not familiar with .NET and C# please use Java.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The project structure is up to you, but assume that this code will be deployed to production and your peers will be maintaining the code going forward.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Problem Descript</w:t>
      </w:r>
      <w:bookmarkStart w:id="0" w:name="_GoBack"/>
      <w:bookmarkEnd w:id="0"/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ion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Problem: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are in your house wearing pajamas. You must be appropriately dressed for the temperature before leaving your house.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Your challenge is to programmatically process a list of commands for getting ready, enforce related rules, and display appropriate output.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Inputs:</w:t>
      </w:r>
    </w:p>
    <w:p w:rsidR="00866187" w:rsidRPr="00866187" w:rsidRDefault="00866187" w:rsidP="00866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Temperature Type (one of the following)</w:t>
      </w:r>
    </w:p>
    <w:p w:rsidR="00866187" w:rsidRPr="00866187" w:rsidRDefault="00866187" w:rsidP="00866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HOT</w:t>
      </w:r>
    </w:p>
    <w:p w:rsidR="00866187" w:rsidRPr="00866187" w:rsidRDefault="00866187" w:rsidP="00866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COLD</w:t>
      </w:r>
    </w:p>
    <w:p w:rsidR="00866187" w:rsidRPr="00866187" w:rsidRDefault="00866187" w:rsidP="00866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Comma separated list of numeric commands</w:t>
      </w:r>
    </w:p>
    <w:tbl>
      <w:tblPr>
        <w:tblW w:w="0" w:type="auto"/>
        <w:tblCellSpacing w:w="15" w:type="dxa"/>
        <w:tblInd w:w="72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45"/>
        <w:gridCol w:w="1773"/>
        <w:gridCol w:w="1624"/>
        <w:gridCol w:w="1658"/>
      </w:tblGrid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HOT 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COLD Response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footwear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“sandals”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“boots”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headwear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“sun visor”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“hat”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socks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“socks”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shirt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“t-shirt”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“shirt”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jacket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“jacket”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pants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“shorts”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“pants”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Leave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“leaving house”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“leaving house”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Take off pajamas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“Removing PJs”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“Removing PJs”</w:t>
            </w:r>
          </w:p>
        </w:tc>
      </w:tr>
    </w:tbl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Rules: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Initial state is in your house with your pajamas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Pajamas must be taken off before anything else can be put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Only 1 piece of each type of clothing may be put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put on socks when it is hot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You cannot put on a jacket when it is hot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Socks must be put on before shoes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Pants must be put on before shoes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The shirt must be put on before the headwear or jacket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leave the house until all items of clothing are on (except socks and a jacket when it’s hot)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If an invalid command is issued, respond with “fail” and stop processing commands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Examples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Success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1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4, 2, 1,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7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2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t-shirt, sun visor, sandals, leaving house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3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8, 6, 3, 4, 2, 5, 1, 7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4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pants, socks, shirt, hat, jacket, boots, leaving house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Failure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5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6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6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7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3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8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9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8, 6, 3, 4, 2, 5, 7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10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pants, socks, shirt, hat, jacket,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11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6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12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fail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Criteria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will primarily be judged on the code directly related to the implementation of the stated problem and business rules: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Use of Object Oriented Principles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Code Legibility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Ease of Maintenance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Use of recognizable best practices and patterns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Submission of a compiling and fully working solution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Correct implementation of business rules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Secondary evaluation criteria includes the usage and evident knowledge of the tools, utilities, frameworks, and methodologies specified in the job description.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We value creativity and initiative to learn new technology; however, be advised that candidates that focus solely on the primary criteria will be more successful than candidates that focus instead on intricate UI and usage of a breadth of technologies.</w:t>
      </w:r>
    </w:p>
    <w:p w:rsidR="002B6130" w:rsidRDefault="002B6130"/>
    <w:sectPr w:rsidR="002B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A51"/>
    <w:multiLevelType w:val="multilevel"/>
    <w:tmpl w:val="9D8A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66D4"/>
    <w:multiLevelType w:val="multilevel"/>
    <w:tmpl w:val="486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32E2B"/>
    <w:multiLevelType w:val="multilevel"/>
    <w:tmpl w:val="E66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87"/>
    <w:rsid w:val="002B6130"/>
    <w:rsid w:val="00534787"/>
    <w:rsid w:val="00866187"/>
    <w:rsid w:val="0088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0845B-ED89-49E5-889C-5E5265A8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1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187"/>
    <w:rPr>
      <w:b/>
      <w:bCs/>
    </w:rPr>
  </w:style>
  <w:style w:type="character" w:customStyle="1" w:styleId="apple-converted-space">
    <w:name w:val="apple-converted-space"/>
    <w:basedOn w:val="DefaultParagraphFont"/>
    <w:rsid w:val="0086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Martensen</dc:creator>
  <cp:keywords/>
  <dc:description/>
  <cp:lastModifiedBy>Tamson Ing</cp:lastModifiedBy>
  <cp:revision>3</cp:revision>
  <dcterms:created xsi:type="dcterms:W3CDTF">2016-04-08T18:20:00Z</dcterms:created>
  <dcterms:modified xsi:type="dcterms:W3CDTF">2016-04-12T23:01:00Z</dcterms:modified>
</cp:coreProperties>
</file>